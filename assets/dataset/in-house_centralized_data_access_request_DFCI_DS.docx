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44B4" w:rsidRDefault="00A744B4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1715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15"/>
      </w:tblGrid>
      <w:tr w:rsidR="00A744B4" w14:paraId="5D83007B" w14:textId="77777777">
        <w:trPr>
          <w:trHeight w:val="418"/>
          <w:jc w:val="center"/>
        </w:trPr>
        <w:tc>
          <w:tcPr>
            <w:tcW w:w="11715" w:type="dxa"/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6E492F14" w:rsidR="00A744B4" w:rsidRDefault="00CE6EF3">
            <w:pPr>
              <w:jc w:val="center"/>
              <w:rPr>
                <w:rFonts w:ascii="Calibri" w:eastAsia="Calibri" w:hAnsi="Calibri" w:cs="Calibri"/>
                <w:b/>
                <w:color w:val="FFFFFF"/>
                <w:sz w:val="48"/>
                <w:szCs w:val="48"/>
              </w:rPr>
            </w:pPr>
            <w:ins w:id="0" w:author="Guharaj, Tamilselvi" w:date="2021-05-20T15:53:00Z">
              <w:r>
                <w:rPr>
                  <w:rFonts w:ascii="Calibri" w:eastAsia="Calibri" w:hAnsi="Calibri" w:cs="Calibri"/>
                  <w:b/>
                  <w:color w:val="FFFFFF"/>
                  <w:sz w:val="48"/>
                  <w:szCs w:val="48"/>
                </w:rPr>
                <w:t>DF</w:t>
              </w:r>
            </w:ins>
            <w:del w:id="1" w:author="Guharaj, Tamilselvi" w:date="2021-05-20T15:53:00Z">
              <w:r w:rsidR="0044680D" w:rsidDel="00CE6EF3">
                <w:rPr>
                  <w:rFonts w:ascii="Calibri" w:eastAsia="Calibri" w:hAnsi="Calibri" w:cs="Calibri"/>
                  <w:b/>
                  <w:color w:val="FFFFFF"/>
                  <w:sz w:val="48"/>
                  <w:szCs w:val="48"/>
                </w:rPr>
                <w:delText>DF</w:delText>
              </w:r>
            </w:del>
            <w:r w:rsidR="0044680D">
              <w:rPr>
                <w:rFonts w:ascii="Calibri" w:eastAsia="Calibri" w:hAnsi="Calibri" w:cs="Calibri"/>
                <w:b/>
                <w:color w:val="FFFFFF"/>
                <w:sz w:val="48"/>
                <w:szCs w:val="48"/>
              </w:rPr>
              <w:t>CI - DS In</w:t>
            </w:r>
            <w:ins w:id="2" w:author="Guharaj, Tamilselvi" w:date="2021-05-20T15:53:00Z">
              <w:r w:rsidR="002A1A10">
                <w:rPr>
                  <w:rFonts w:ascii="Calibri" w:eastAsia="Calibri" w:hAnsi="Calibri" w:cs="Calibri"/>
                  <w:b/>
                  <w:color w:val="FFFFFF"/>
                  <w:sz w:val="48"/>
                  <w:szCs w:val="48"/>
                </w:rPr>
                <w:t>-</w:t>
              </w:r>
            </w:ins>
            <w:r w:rsidR="0044680D">
              <w:rPr>
                <w:rFonts w:ascii="Calibri" w:eastAsia="Calibri" w:hAnsi="Calibri" w:cs="Calibri"/>
                <w:b/>
                <w:color w:val="FFFFFF"/>
                <w:sz w:val="48"/>
                <w:szCs w:val="48"/>
              </w:rPr>
              <w:t>house Centralized Data Access Request Form</w:t>
            </w:r>
          </w:p>
        </w:tc>
      </w:tr>
      <w:tr w:rsidR="00A744B4" w14:paraId="05B6574A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A744B4" w:rsidRDefault="0044680D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Please complete and email (also copy your PI/Supervisor) this form to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highlight w:val="cyan"/>
              </w:rPr>
              <w:t xml:space="preserve">Selvi Guharaj at </w:t>
            </w:r>
            <w:hyperlink r:id="rId7">
              <w:r>
                <w:rPr>
                  <w:rFonts w:ascii="Calibri" w:eastAsia="Calibri" w:hAnsi="Calibri" w:cs="Calibri"/>
                  <w:b/>
                  <w:sz w:val="28"/>
                  <w:szCs w:val="28"/>
                  <w:highlight w:val="cyan"/>
                  <w:u w:val="single"/>
                </w:rPr>
                <w:t>selvi@ds.dfci.harvard.edu</w:t>
              </w:r>
            </w:hyperlink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if you need access to the centralized datasets (open-/controlled-access) resident on our DFCI - DS UNIX servers and the kraken cluster. Please submit a separate request for each individual dataset. Please refer to the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centralized_dataset_list_DFCI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-DS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google sheet </w:t>
            </w:r>
            <w:r w:rsidRPr="00F9241F">
              <w:rPr>
                <w:rFonts w:ascii="Calibri" w:eastAsia="Calibri" w:hAnsi="Calibri" w:cs="Calibri"/>
                <w:sz w:val="28"/>
                <w:szCs w:val="28"/>
              </w:rPr>
              <w:t>[</w:t>
            </w:r>
            <w:proofErr w:type="gramStart"/>
            <w:r w:rsidRPr="00F9241F">
              <w:rPr>
                <w:rFonts w:ascii="Calibri" w:eastAsia="Calibri" w:hAnsi="Calibri" w:cs="Calibri"/>
                <w:sz w:val="28"/>
                <w:szCs w:val="28"/>
              </w:rPr>
              <w:t>https://docs.google.com/spreadsheets/d/16_iT4zMc3Akk4LWBwMvN7fsOC_CDvmi6NC07iqyOg6M/edit?usp=sharing]  for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the current list of centralized datasets. </w:t>
            </w:r>
          </w:p>
          <w:p w14:paraId="00000004" w14:textId="77777777" w:rsidR="00A744B4" w:rsidRDefault="0044680D">
            <w:pP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Any questions regarding your request will be sent to the email address you provide below.</w:t>
            </w:r>
          </w:p>
          <w:p w14:paraId="00000005" w14:textId="77777777" w:rsidR="00A744B4" w:rsidRDefault="0044680D">
            <w:pPr>
              <w:jc w:val="both"/>
              <w:rPr>
                <w:rFonts w:ascii="Calibri" w:eastAsia="Calibri" w:hAnsi="Calibri" w:cs="Calibri"/>
                <w:sz w:val="28"/>
                <w:szCs w:val="28"/>
                <w:highlight w:val="yellow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  <w:szCs w:val="28"/>
                <w:highlight w:val="yellow"/>
              </w:rPr>
              <w:t xml:space="preserve">NOTE: </w:t>
            </w:r>
            <w:r>
              <w:rPr>
                <w:rFonts w:ascii="Calibri" w:eastAsia="Calibri" w:hAnsi="Calibri" w:cs="Calibri"/>
                <w:sz w:val="28"/>
                <w:szCs w:val="28"/>
                <w:highlight w:val="yellow"/>
              </w:rPr>
              <w:t xml:space="preserve">By completing this form, the data access requester agrees </w:t>
            </w:r>
            <w:r>
              <w:rPr>
                <w:rFonts w:ascii="Calibri" w:eastAsia="Calibri" w:hAnsi="Calibri" w:cs="Calibri"/>
                <w:b/>
                <w:color w:val="FF0000"/>
                <w:sz w:val="28"/>
                <w:szCs w:val="28"/>
                <w:highlight w:val="yellow"/>
              </w:rPr>
              <w:t>NOT</w:t>
            </w:r>
            <w:r>
              <w:rPr>
                <w:rFonts w:ascii="Calibri" w:eastAsia="Calibri" w:hAnsi="Calibri" w:cs="Calibri"/>
                <w:sz w:val="28"/>
                <w:szCs w:val="28"/>
                <w:highlight w:val="yellow"/>
              </w:rPr>
              <w:t xml:space="preserve"> to distribute controlled-access datasets and data derivatives of controlled-access datasets to any entity or individual. </w:t>
            </w:r>
          </w:p>
        </w:tc>
      </w:tr>
      <w:tr w:rsidR="00A744B4" w14:paraId="3F3F54E0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Date (YYYY/MM/DD): </w:t>
            </w:r>
          </w:p>
        </w:tc>
      </w:tr>
      <w:tr w:rsidR="00A744B4" w14:paraId="7BA7E88B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Requester/Submitter Name:</w:t>
            </w:r>
          </w:p>
        </w:tc>
      </w:tr>
      <w:tr w:rsidR="00A744B4" w14:paraId="73910E29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744B4" w:rsidRDefault="0044680D">
            <w:pPr>
              <w:widowControl w:val="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Requester/Submitter DFCI - DS Email:</w:t>
            </w:r>
          </w:p>
        </w:tc>
      </w:tr>
      <w:tr w:rsidR="00A744B4" w14:paraId="1ED929DE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744B4" w:rsidRDefault="0044680D">
            <w:pPr>
              <w:widowControl w:val="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Requester/Submitter Position Title:</w:t>
            </w:r>
          </w:p>
        </w:tc>
      </w:tr>
      <w:tr w:rsidR="00A744B4" w14:paraId="0C27DD94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744B4" w:rsidRDefault="0044680D">
            <w:pPr>
              <w:widowControl w:val="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Requester/Submitter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eRA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Commons - NIH ID:</w:t>
            </w:r>
          </w:p>
        </w:tc>
      </w:tr>
      <w:tr w:rsidR="00A744B4" w14:paraId="706C2585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Principal Investigator/Supervisor Name:</w:t>
            </w:r>
          </w:p>
        </w:tc>
      </w:tr>
      <w:tr w:rsidR="00A744B4" w14:paraId="7FE84657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Dataset Access Type (open, controlled):</w:t>
            </w:r>
          </w:p>
        </w:tc>
      </w:tr>
      <w:tr w:rsidR="00A744B4" w14:paraId="0CDF6E85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If Dataset Access Type is 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controlled-access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, </w:t>
            </w:r>
          </w:p>
          <w:p w14:paraId="0000000E" w14:textId="77777777" w:rsidR="00A744B4" w:rsidRDefault="0044680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Have you submitted all annual renewal/closeout reports for previously requested controlled-access datasets by the deadline to Selvi Guharaj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(Yes/No)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? If “No”, this request will not be processed and will be rejected.</w:t>
            </w:r>
          </w:p>
          <w:p w14:paraId="0000000F" w14:textId="77777777" w:rsidR="00A744B4" w:rsidRDefault="0044680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Will you submit annual renewal/closeout reports for this dataset by the deadline to Selvi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Guharaj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(Yes/No)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? Failure to do so will result in suspension of access to the requested controlled-access dataset(s) and rejection of future data download and access requests.</w:t>
            </w:r>
          </w:p>
        </w:tc>
      </w:tr>
      <w:tr w:rsidR="00A744B4" w14:paraId="729FA1FB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Dataset Name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(TCGA, GTEx, TARGET, CPTAC,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RefSeq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, Genome Assembly)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</w:p>
        </w:tc>
      </w:tr>
      <w:tr w:rsidR="00A744B4" w14:paraId="711606D4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Dataset Category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(Sequencing Reads, Simple Nucleotide Variation, Copy Number Variation, Transcriptome Profiling, Biospecimen, Clinical, DNA Methylation):</w:t>
            </w:r>
          </w:p>
        </w:tc>
      </w:tr>
      <w:tr w:rsidR="00A744B4" w14:paraId="7510DB8A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Dataset Type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(Raw Reads, Aligned Reads, Expression Quantification, Mutation, Copy Number Segment, Copy Number Scores, Biospecimen Supplement, Clinical Supplement):</w:t>
            </w:r>
          </w:p>
        </w:tc>
      </w:tr>
      <w:tr w:rsidR="00A744B4" w14:paraId="22C325F6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Experimental Protocol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(RNA-Seq, miRNA-Seq, ATAC-Seq, WXS, WGS, Genotyping Array, Methylation Array):</w:t>
            </w:r>
          </w:p>
        </w:tc>
      </w:tr>
      <w:tr w:rsidR="00A744B4" w14:paraId="33940657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Dataset Format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(FASTQ, BAM, CRAM, TXT, TSV, VCF, MAF, SVS, XML):</w:t>
            </w:r>
          </w:p>
        </w:tc>
      </w:tr>
      <w:tr w:rsidR="00A744B4" w14:paraId="50C40561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Other:</w:t>
            </w:r>
          </w:p>
        </w:tc>
      </w:tr>
      <w:tr w:rsidR="00A744B4" w14:paraId="0B0F48E9" w14:textId="77777777">
        <w:trPr>
          <w:jc w:val="center"/>
        </w:trPr>
        <w:tc>
          <w:tcPr>
            <w:tcW w:w="11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A744B4" w:rsidRDefault="00446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Comments:</w:t>
            </w:r>
          </w:p>
        </w:tc>
      </w:tr>
    </w:tbl>
    <w:p w14:paraId="00000017" w14:textId="77777777" w:rsidR="00A744B4" w:rsidRDefault="00A744B4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A744B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4E048" w14:textId="77777777" w:rsidR="00BF4388" w:rsidRDefault="00BF4388">
      <w:pPr>
        <w:spacing w:line="240" w:lineRule="auto"/>
      </w:pPr>
      <w:r>
        <w:separator/>
      </w:r>
    </w:p>
  </w:endnote>
  <w:endnote w:type="continuationSeparator" w:id="0">
    <w:p w14:paraId="69CA0D9B" w14:textId="77777777" w:rsidR="00BF4388" w:rsidRDefault="00BF4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F000E" w14:textId="77777777" w:rsidR="00BF4388" w:rsidRDefault="00BF4388">
      <w:pPr>
        <w:spacing w:line="240" w:lineRule="auto"/>
      </w:pPr>
      <w:r>
        <w:separator/>
      </w:r>
    </w:p>
  </w:footnote>
  <w:footnote w:type="continuationSeparator" w:id="0">
    <w:p w14:paraId="689691EF" w14:textId="77777777" w:rsidR="00BF4388" w:rsidRDefault="00BF43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8" w14:textId="77777777" w:rsidR="00A744B4" w:rsidRDefault="0044680D">
    <w:r>
      <w:rPr>
        <w:noProof/>
      </w:rPr>
      <w:drawing>
        <wp:inline distT="114300" distB="114300" distL="114300" distR="114300">
          <wp:extent cx="5943600" cy="7112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711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19" w14:textId="77777777" w:rsidR="00A744B4" w:rsidRDefault="00A74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1293E"/>
    <w:multiLevelType w:val="multilevel"/>
    <w:tmpl w:val="F5E88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uharaj, Tamilselvi">
    <w15:presenceInfo w15:providerId="AD" w15:userId="S::tamilselvi_guharaj@dfci.harvard.edu::36833ed3-5ffe-4b66-9f34-63d84bf6d9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4B4"/>
    <w:rsid w:val="00150F8A"/>
    <w:rsid w:val="001F2C55"/>
    <w:rsid w:val="002A1A10"/>
    <w:rsid w:val="00370C3F"/>
    <w:rsid w:val="0044680D"/>
    <w:rsid w:val="0074717B"/>
    <w:rsid w:val="007A27C8"/>
    <w:rsid w:val="0096608D"/>
    <w:rsid w:val="00A744B4"/>
    <w:rsid w:val="00AD47D5"/>
    <w:rsid w:val="00BF4388"/>
    <w:rsid w:val="00CE6EF3"/>
    <w:rsid w:val="00E94112"/>
    <w:rsid w:val="00F9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E83D7"/>
  <w15:docId w15:val="{85342CB9-85DD-6D47-AED9-C78A1F7E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lvi@ds.dfci.harva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Guharaj, Tamilselvi</cp:lastModifiedBy>
  <cp:revision>11</cp:revision>
  <dcterms:created xsi:type="dcterms:W3CDTF">2021-05-20T19:23:00Z</dcterms:created>
  <dcterms:modified xsi:type="dcterms:W3CDTF">2021-05-20T19:53:00Z</dcterms:modified>
</cp:coreProperties>
</file>